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4DA3" w14:textId="77777777" w:rsidR="00C02395" w:rsidRPr="00C02395" w:rsidRDefault="00C02395" w:rsidP="00C02395">
      <w:pPr>
        <w:spacing w:after="0" w:line="240" w:lineRule="auto"/>
        <w:rPr>
          <w:rFonts w:ascii="Times New Roman" w:eastAsia="Times New Roman" w:hAnsi="Times New Roman"/>
          <w:sz w:val="24"/>
          <w:szCs w:val="24"/>
        </w:rPr>
      </w:pPr>
      <w:r w:rsidRPr="00C02395">
        <w:rPr>
          <w:rFonts w:eastAsia="Times New Roman" w:cs="Calibri"/>
          <w:color w:val="000000"/>
          <w:sz w:val="56"/>
          <w:szCs w:val="56"/>
        </w:rPr>
        <w:t>Business Continuity and Disaster Recovery Policy </w:t>
      </w:r>
    </w:p>
    <w:p w14:paraId="28155483"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i/>
          <w:iCs/>
          <w:color w:val="000000"/>
        </w:rPr>
        <w:t>The purpose of this Policy is to define the requirements and processes that enable Florp to resume normal business operations in the event of a business interruption. This Policy also provides guidance on how Florp will communicate internally and externally during a business interruption. </w:t>
      </w:r>
    </w:p>
    <w:p w14:paraId="5557E773"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Scope </w:t>
      </w:r>
    </w:p>
    <w:p w14:paraId="28571A05"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This Policy applies to only Florp data and equipment used to conduct Florp business or interact with internal networks and business systems. </w:t>
      </w:r>
    </w:p>
    <w:p w14:paraId="308DF33B"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This Policy applies to Florp employees with access to Florp data or systems (“Covered Individuals”). All Covered Individuals are responsible for exercising good judgment regarding appropriate use of information, electronic devices</w:t>
      </w:r>
      <w:ins w:id="0" w:author="Tyler Van Pelt" w:date="2022-02-05T16:57:00Z">
        <w:r w:rsidR="005F5FF8">
          <w:rPr>
            <w:rFonts w:eastAsia="Times New Roman" w:cs="Calibri"/>
            <w:color w:val="000000"/>
          </w:rPr>
          <w:t>,</w:t>
        </w:r>
      </w:ins>
      <w:r w:rsidRPr="00C02395">
        <w:rPr>
          <w:rFonts w:eastAsia="Times New Roman" w:cs="Calibri"/>
          <w:color w:val="000000"/>
        </w:rPr>
        <w:t xml:space="preserve"> and network resources in accordance with Florp policies and standards as well as applicable laws and regulations.</w:t>
      </w:r>
    </w:p>
    <w:p w14:paraId="50B8E7DD"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Business Continuity Program </w:t>
      </w:r>
    </w:p>
    <w:p w14:paraId="60A3E36C"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 xml:space="preserve">Every </w:t>
      </w:r>
      <w:ins w:id="1" w:author="Tyler Van Pelt" w:date="2022-02-05T17:14:00Z">
        <w:r w:rsidR="00366CEE">
          <w:rPr>
            <w:rFonts w:eastAsia="Times New Roman" w:cs="Calibri"/>
            <w:color w:val="000000"/>
          </w:rPr>
          <w:t>five</w:t>
        </w:r>
      </w:ins>
      <w:del w:id="2" w:author="Tyler Van Pelt" w:date="2022-02-05T17:14:00Z">
        <w:r w:rsidRPr="00C02395" w:rsidDel="00366CEE">
          <w:rPr>
            <w:rFonts w:eastAsia="Times New Roman" w:cs="Calibri"/>
            <w:color w:val="000000"/>
          </w:rPr>
          <w:delText>ten</w:delText>
        </w:r>
      </w:del>
      <w:r w:rsidRPr="00C02395">
        <w:rPr>
          <w:rFonts w:eastAsia="Times New Roman" w:cs="Calibri"/>
          <w:color w:val="000000"/>
        </w:rPr>
        <w:t xml:space="preserve"> years, a Business Impact Analysis (BIA) may</w:t>
      </w:r>
      <w:ins w:id="3" w:author="Tyler Van Pelt" w:date="2022-02-05T16:57:00Z">
        <w:r w:rsidR="005F5FF8">
          <w:rPr>
            <w:rFonts w:eastAsia="Times New Roman" w:cs="Calibri"/>
            <w:color w:val="000000"/>
          </w:rPr>
          <w:t xml:space="preserve"> </w:t>
        </w:r>
      </w:ins>
      <w:r w:rsidRPr="00C02395">
        <w:rPr>
          <w:rFonts w:eastAsia="Times New Roman" w:cs="Calibri"/>
          <w:color w:val="000000"/>
        </w:rPr>
        <w:t>be conducted across business areas to identify critical business processes. A BIA should define the Maximum Tolerable Downtime (MTD), Recovery Time Objective (RTO), and Recovery Point Objective (RPO) values for each critical business process. The BIA should also identify business continuity risk and add any findings to the risk register. </w:t>
      </w:r>
    </w:p>
    <w:p w14:paraId="0A5893C8"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 xml:space="preserve">Our </w:t>
      </w:r>
      <w:ins w:id="4" w:author="Tyler Van Pelt" w:date="2022-02-05T16:57:00Z">
        <w:r w:rsidR="005F5FF8">
          <w:rPr>
            <w:rFonts w:eastAsia="Times New Roman" w:cs="Calibri"/>
            <w:color w:val="000000"/>
          </w:rPr>
          <w:t>F</w:t>
        </w:r>
      </w:ins>
      <w:del w:id="5" w:author="Tyler Van Pelt" w:date="2022-02-05T16:57:00Z">
        <w:r w:rsidRPr="00C02395" w:rsidDel="005F5FF8">
          <w:rPr>
            <w:rFonts w:eastAsia="Times New Roman" w:cs="Calibri"/>
            <w:color w:val="000000"/>
          </w:rPr>
          <w:delText>f</w:delText>
        </w:r>
      </w:del>
      <w:r w:rsidRPr="00C02395">
        <w:rPr>
          <w:rFonts w:eastAsia="Times New Roman" w:cs="Calibri"/>
          <w:color w:val="000000"/>
        </w:rPr>
        <w:t>lorp app data should be backed up every 3 months</w:t>
      </w:r>
      <w:ins w:id="6" w:author="Tyler Van Pelt" w:date="2022-02-05T17:00:00Z">
        <w:r w:rsidR="005F5FF8">
          <w:rPr>
            <w:rFonts w:eastAsia="Times New Roman" w:cs="Calibri"/>
            <w:color w:val="000000"/>
          </w:rPr>
          <w:t xml:space="preserve"> at the latest</w:t>
        </w:r>
      </w:ins>
      <w:r w:rsidRPr="00C02395">
        <w:rPr>
          <w:rFonts w:eastAsia="Times New Roman" w:cs="Calibri"/>
          <w:color w:val="000000"/>
        </w:rPr>
        <w:t>. Backups should be securely stored on the same system to provide fast recovery opportunities</w:t>
      </w:r>
      <w:ins w:id="7" w:author="Tyler Van Pelt" w:date="2022-02-05T16:58:00Z">
        <w:r w:rsidR="005F5FF8">
          <w:rPr>
            <w:rFonts w:eastAsia="Times New Roman" w:cs="Calibri"/>
            <w:color w:val="000000"/>
          </w:rPr>
          <w:t>, as well as in a secondary location in the event of</w:t>
        </w:r>
      </w:ins>
      <w:ins w:id="8" w:author="Tyler Van Pelt" w:date="2022-02-05T16:59:00Z">
        <w:r w:rsidR="005F5FF8">
          <w:rPr>
            <w:rFonts w:eastAsia="Times New Roman" w:cs="Calibri"/>
            <w:color w:val="000000"/>
          </w:rPr>
          <w:t xml:space="preserve"> </w:t>
        </w:r>
      </w:ins>
      <w:ins w:id="9" w:author="Tyler Van Pelt" w:date="2022-02-05T17:00:00Z">
        <w:r w:rsidR="005F5FF8">
          <w:rPr>
            <w:rFonts w:eastAsia="Times New Roman" w:cs="Calibri"/>
            <w:color w:val="000000"/>
          </w:rPr>
          <w:t>a system having issues</w:t>
        </w:r>
      </w:ins>
      <w:r w:rsidRPr="00C02395">
        <w:rPr>
          <w:rFonts w:eastAsia="Times New Roman" w:cs="Calibri"/>
          <w:color w:val="000000"/>
        </w:rPr>
        <w:t>.</w:t>
      </w:r>
    </w:p>
    <w:p w14:paraId="032A2891"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Business Continuity Plans must be documented and maintained for critical business processes. Plans should outline the steps necessary to resume critical functions within the time frame required to meet recovery time objectives set forth in the BIAs.</w:t>
      </w:r>
    </w:p>
    <w:p w14:paraId="0362EC0A"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Business Continuity Plan Requirements </w:t>
      </w:r>
    </w:p>
    <w:p w14:paraId="0505F94E"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After a BIA is conducted for a critical process, a Business Continuity Plan (BCP) should be created that formalizes the procedures for restoring normal operations. A BCP should include the following items: </w:t>
      </w:r>
    </w:p>
    <w:p w14:paraId="5139DC40" w14:textId="77777777" w:rsidR="00C02395" w:rsidRPr="00C02395" w:rsidRDefault="00C02395" w:rsidP="00C02395">
      <w:pPr>
        <w:numPr>
          <w:ilvl w:val="0"/>
          <w:numId w:val="4"/>
        </w:numPr>
        <w:spacing w:after="0" w:line="240" w:lineRule="auto"/>
        <w:textAlignment w:val="baseline"/>
        <w:rPr>
          <w:rFonts w:ascii="Arial" w:eastAsia="Times New Roman" w:hAnsi="Arial" w:cs="Arial"/>
          <w:color w:val="000000"/>
        </w:rPr>
      </w:pPr>
      <w:r w:rsidRPr="00C02395">
        <w:rPr>
          <w:rFonts w:eastAsia="Times New Roman" w:cs="Calibri"/>
          <w:color w:val="000000"/>
        </w:rPr>
        <w:t>Critical Business Process Background Information </w:t>
      </w:r>
    </w:p>
    <w:p w14:paraId="33C3534D" w14:textId="77777777" w:rsidR="00C02395" w:rsidRPr="00C02395" w:rsidRDefault="00C02395" w:rsidP="00C02395">
      <w:pPr>
        <w:numPr>
          <w:ilvl w:val="0"/>
          <w:numId w:val="4"/>
        </w:numPr>
        <w:spacing w:after="0" w:line="240" w:lineRule="auto"/>
        <w:textAlignment w:val="baseline"/>
        <w:rPr>
          <w:rFonts w:ascii="Arial" w:eastAsia="Times New Roman" w:hAnsi="Arial" w:cs="Arial"/>
          <w:color w:val="000000"/>
        </w:rPr>
      </w:pPr>
      <w:r w:rsidRPr="00C02395">
        <w:rPr>
          <w:rFonts w:eastAsia="Times New Roman" w:cs="Calibri"/>
          <w:color w:val="000000"/>
        </w:rPr>
        <w:t>Key Stakeholders and their contact information </w:t>
      </w:r>
    </w:p>
    <w:p w14:paraId="675F91EE" w14:textId="77777777" w:rsidR="00C02395" w:rsidRPr="00C02395" w:rsidRDefault="00C02395" w:rsidP="00C02395">
      <w:pPr>
        <w:numPr>
          <w:ilvl w:val="0"/>
          <w:numId w:val="4"/>
        </w:numPr>
        <w:spacing w:after="0" w:line="240" w:lineRule="auto"/>
        <w:textAlignment w:val="baseline"/>
        <w:rPr>
          <w:rFonts w:ascii="Arial" w:eastAsia="Times New Roman" w:hAnsi="Arial" w:cs="Arial"/>
          <w:color w:val="000000"/>
        </w:rPr>
      </w:pPr>
      <w:r w:rsidRPr="00C02395">
        <w:rPr>
          <w:rFonts w:eastAsia="Times New Roman" w:cs="Calibri"/>
          <w:color w:val="000000"/>
        </w:rPr>
        <w:t>Critical Assets, Service Providers, and Sub Process with defined RPO, RTO, and MTD</w:t>
      </w:r>
    </w:p>
    <w:p w14:paraId="586E32F2" w14:textId="77777777" w:rsidR="00C02395" w:rsidRPr="00C02395" w:rsidRDefault="00C02395" w:rsidP="00C02395">
      <w:pPr>
        <w:numPr>
          <w:ilvl w:val="0"/>
          <w:numId w:val="4"/>
        </w:numPr>
        <w:spacing w:after="0" w:line="240" w:lineRule="auto"/>
        <w:textAlignment w:val="baseline"/>
        <w:rPr>
          <w:rFonts w:ascii="Arial" w:eastAsia="Times New Roman" w:hAnsi="Arial" w:cs="Arial"/>
          <w:color w:val="000000"/>
        </w:rPr>
      </w:pPr>
      <w:r w:rsidRPr="00C02395">
        <w:rPr>
          <w:rFonts w:eastAsia="Times New Roman" w:cs="Calibri"/>
          <w:color w:val="000000"/>
        </w:rPr>
        <w:t>Downstream processes that will be affected and links to corresponding BCPs</w:t>
      </w:r>
    </w:p>
    <w:p w14:paraId="16A565CD" w14:textId="77777777" w:rsidR="00C02395" w:rsidRPr="00C02395" w:rsidRDefault="00C02395" w:rsidP="00C02395">
      <w:pPr>
        <w:numPr>
          <w:ilvl w:val="0"/>
          <w:numId w:val="4"/>
        </w:numPr>
        <w:spacing w:after="0" w:line="240" w:lineRule="auto"/>
        <w:textAlignment w:val="baseline"/>
        <w:rPr>
          <w:rFonts w:ascii="Arial" w:eastAsia="Times New Roman" w:hAnsi="Arial" w:cs="Arial"/>
          <w:color w:val="000000"/>
        </w:rPr>
      </w:pPr>
      <w:r w:rsidRPr="00C02395">
        <w:rPr>
          <w:rFonts w:eastAsia="Times New Roman" w:cs="Calibri"/>
          <w:color w:val="000000"/>
        </w:rPr>
        <w:t>Procedures requiring post-mortem report and lessons learned discussion</w:t>
      </w:r>
    </w:p>
    <w:p w14:paraId="623F34EC" w14:textId="77777777" w:rsidR="00C02395" w:rsidRPr="00C02395" w:rsidRDefault="00C02395" w:rsidP="00C02395">
      <w:pPr>
        <w:numPr>
          <w:ilvl w:val="0"/>
          <w:numId w:val="4"/>
        </w:numPr>
        <w:spacing w:line="240" w:lineRule="auto"/>
        <w:textAlignment w:val="baseline"/>
        <w:rPr>
          <w:rFonts w:ascii="Arial" w:eastAsia="Times New Roman" w:hAnsi="Arial" w:cs="Arial"/>
          <w:color w:val="000000"/>
        </w:rPr>
      </w:pPr>
      <w:r w:rsidRPr="00C02395">
        <w:rPr>
          <w:rFonts w:eastAsia="Times New Roman" w:cs="Calibri"/>
          <w:color w:val="000000"/>
        </w:rPr>
        <w:t>Procedures outlining the methods to update the plan after it has been executed </w:t>
      </w:r>
    </w:p>
    <w:p w14:paraId="2DDE3E91"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 xml:space="preserve">All BCPs should be printed and stored at the home of the CTO who can provide security. Each BCP should be reviewed every </w:t>
      </w:r>
      <w:ins w:id="10" w:author="Tyler Van Pelt" w:date="2022-02-05T17:02:00Z">
        <w:r w:rsidR="005F5FF8">
          <w:rPr>
            <w:rFonts w:eastAsia="Times New Roman" w:cs="Calibri"/>
            <w:color w:val="000000"/>
          </w:rPr>
          <w:t>five</w:t>
        </w:r>
      </w:ins>
      <w:del w:id="11" w:author="Tyler Van Pelt" w:date="2022-02-05T17:02:00Z">
        <w:r w:rsidRPr="00C02395" w:rsidDel="005F5FF8">
          <w:rPr>
            <w:rFonts w:eastAsia="Times New Roman" w:cs="Calibri"/>
            <w:color w:val="000000"/>
          </w:rPr>
          <w:delText>ten</w:delText>
        </w:r>
      </w:del>
      <w:r w:rsidRPr="00C02395">
        <w:rPr>
          <w:rFonts w:eastAsia="Times New Roman" w:cs="Calibri"/>
          <w:color w:val="000000"/>
        </w:rPr>
        <w:t xml:space="preserve"> years.</w:t>
      </w:r>
    </w:p>
    <w:p w14:paraId="42130BAE"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Disaster Recovery </w:t>
      </w:r>
    </w:p>
    <w:p w14:paraId="6FB3E53B"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lastRenderedPageBreak/>
        <w:t>A Disaster Recovery Plan should be created for Florp in the event of a physical disruption which denies access to the primary core production infrastructure (the Florp App). A Disaster Recovery Plan should include the following items: </w:t>
      </w:r>
    </w:p>
    <w:p w14:paraId="636DEC29" w14:textId="77777777" w:rsidR="00C02395" w:rsidRPr="00C02395" w:rsidRDefault="00C02395" w:rsidP="00C02395">
      <w:pPr>
        <w:pStyle w:val="ListParagraph"/>
        <w:numPr>
          <w:ilvl w:val="0"/>
          <w:numId w:val="8"/>
        </w:numPr>
        <w:spacing w:line="240" w:lineRule="auto"/>
        <w:rPr>
          <w:rFonts w:ascii="Times New Roman" w:eastAsia="Times New Roman" w:hAnsi="Times New Roman"/>
          <w:sz w:val="24"/>
          <w:szCs w:val="24"/>
        </w:rPr>
      </w:pPr>
      <w:r w:rsidRPr="00C02395">
        <w:rPr>
          <w:rFonts w:eastAsia="Times New Roman" w:cs="Calibri"/>
          <w:color w:val="000000"/>
        </w:rPr>
        <w:t>Key Stakeholders and their contact information </w:t>
      </w:r>
    </w:p>
    <w:p w14:paraId="0B09D81C" w14:textId="77777777" w:rsidR="00C02395" w:rsidRPr="00C02395" w:rsidRDefault="00C02395" w:rsidP="00C02395">
      <w:pPr>
        <w:pStyle w:val="ListParagraph"/>
        <w:numPr>
          <w:ilvl w:val="0"/>
          <w:numId w:val="8"/>
        </w:numPr>
        <w:spacing w:line="240" w:lineRule="auto"/>
        <w:rPr>
          <w:rFonts w:ascii="Times New Roman" w:eastAsia="Times New Roman" w:hAnsi="Times New Roman"/>
          <w:sz w:val="24"/>
          <w:szCs w:val="24"/>
        </w:rPr>
      </w:pPr>
      <w:r w:rsidRPr="00C02395">
        <w:rPr>
          <w:rFonts w:eastAsia="Times New Roman" w:cs="Calibri"/>
          <w:color w:val="000000"/>
        </w:rPr>
        <w:t>Roles and Responsibilities of the Recovery Team </w:t>
      </w:r>
    </w:p>
    <w:p w14:paraId="13B45D47" w14:textId="77777777" w:rsidR="00C02395" w:rsidRPr="00C02395" w:rsidRDefault="00C02395" w:rsidP="00C02395">
      <w:pPr>
        <w:pStyle w:val="ListParagraph"/>
        <w:numPr>
          <w:ilvl w:val="0"/>
          <w:numId w:val="8"/>
        </w:numPr>
        <w:spacing w:line="240" w:lineRule="auto"/>
        <w:rPr>
          <w:rFonts w:ascii="Times New Roman" w:eastAsia="Times New Roman" w:hAnsi="Times New Roman"/>
          <w:sz w:val="24"/>
          <w:szCs w:val="24"/>
        </w:rPr>
      </w:pPr>
      <w:r w:rsidRPr="00C02395">
        <w:rPr>
          <w:rFonts w:eastAsia="Times New Roman" w:cs="Calibri"/>
          <w:color w:val="000000"/>
        </w:rPr>
        <w:t>Passwords of all admin accounts</w:t>
      </w:r>
    </w:p>
    <w:p w14:paraId="096B1BA0" w14:textId="77777777" w:rsidR="00C02395" w:rsidRPr="00C02395" w:rsidRDefault="00C02395" w:rsidP="00C02395">
      <w:pPr>
        <w:pStyle w:val="ListParagraph"/>
        <w:numPr>
          <w:ilvl w:val="1"/>
          <w:numId w:val="8"/>
        </w:numPr>
        <w:spacing w:line="240" w:lineRule="auto"/>
        <w:rPr>
          <w:rFonts w:ascii="Times New Roman" w:eastAsia="Times New Roman" w:hAnsi="Times New Roman"/>
          <w:sz w:val="24"/>
          <w:szCs w:val="24"/>
        </w:rPr>
      </w:pPr>
      <w:r w:rsidRPr="00C02395">
        <w:rPr>
          <w:rFonts w:eastAsia="Times New Roman" w:cs="Calibri"/>
          <w:color w:val="000000"/>
        </w:rPr>
        <w:t>Contacts of the personnel who know how to rebuild the systems</w:t>
      </w:r>
    </w:p>
    <w:p w14:paraId="6D0F90C1" w14:textId="77777777" w:rsidR="00C02395" w:rsidRPr="00C02395" w:rsidRDefault="00C02395" w:rsidP="00C02395">
      <w:pPr>
        <w:pStyle w:val="ListParagraph"/>
        <w:numPr>
          <w:ilvl w:val="0"/>
          <w:numId w:val="8"/>
        </w:numPr>
        <w:spacing w:line="240" w:lineRule="auto"/>
        <w:rPr>
          <w:rFonts w:ascii="Times New Roman" w:eastAsia="Times New Roman" w:hAnsi="Times New Roman"/>
          <w:sz w:val="24"/>
          <w:szCs w:val="24"/>
        </w:rPr>
      </w:pPr>
      <w:r w:rsidRPr="00C02395">
        <w:rPr>
          <w:rFonts w:eastAsia="Times New Roman" w:cs="Calibri"/>
          <w:color w:val="000000"/>
        </w:rPr>
        <w:t>Procedures requiring post-mortem report and lessons learned discussion </w:t>
      </w:r>
    </w:p>
    <w:p w14:paraId="09312ED5" w14:textId="77777777" w:rsidR="0072000D" w:rsidRDefault="0072000D" w:rsidP="00C02395">
      <w:pPr>
        <w:spacing w:line="240" w:lineRule="auto"/>
        <w:rPr>
          <w:ins w:id="12" w:author="Tyler Van Pelt" w:date="2022-02-05T17:24:00Z"/>
          <w:rFonts w:eastAsia="Times New Roman" w:cs="Calibri"/>
          <w:color w:val="000000"/>
        </w:rPr>
      </w:pPr>
      <w:ins w:id="13" w:author="Tyler Van Pelt" w:date="2022-02-05T17:20:00Z">
        <w:r>
          <w:rPr>
            <w:rFonts w:eastAsia="Times New Roman" w:cs="Calibri"/>
            <w:color w:val="000000"/>
          </w:rPr>
          <w:t xml:space="preserve">In the event of a force majeure event, </w:t>
        </w:r>
      </w:ins>
      <w:ins w:id="14" w:author="Tyler Van Pelt" w:date="2022-02-05T17:21:00Z">
        <w:r>
          <w:rPr>
            <w:rFonts w:eastAsia="Times New Roman" w:cs="Calibri"/>
            <w:color w:val="000000"/>
          </w:rPr>
          <w:t xml:space="preserve">obligations </w:t>
        </w:r>
      </w:ins>
      <w:ins w:id="15" w:author="Tyler Van Pelt" w:date="2022-02-05T17:22:00Z">
        <w:r>
          <w:rPr>
            <w:rFonts w:eastAsia="Times New Roman" w:cs="Calibri"/>
            <w:color w:val="000000"/>
          </w:rPr>
          <w:t>of the service provider are not excused</w:t>
        </w:r>
      </w:ins>
      <w:ins w:id="16" w:author="Tyler Van Pelt" w:date="2022-02-05T17:23:00Z">
        <w:r>
          <w:rPr>
            <w:rFonts w:eastAsia="Times New Roman" w:cs="Calibri"/>
            <w:color w:val="000000"/>
          </w:rPr>
          <w:t>. The Business Continuity and Disaster Recovery Policy should be followed to restore all nec</w:t>
        </w:r>
      </w:ins>
      <w:ins w:id="17" w:author="Tyler Van Pelt" w:date="2022-02-05T17:24:00Z">
        <w:r>
          <w:rPr>
            <w:rFonts w:eastAsia="Times New Roman" w:cs="Calibri"/>
            <w:color w:val="000000"/>
          </w:rPr>
          <w:t xml:space="preserve">essary systems in accordance </w:t>
        </w:r>
      </w:ins>
      <w:ins w:id="18" w:author="Tyler Van Pelt" w:date="2022-02-05T17:26:00Z">
        <w:r>
          <w:rPr>
            <w:rFonts w:eastAsia="Times New Roman" w:cs="Calibri"/>
            <w:color w:val="000000"/>
          </w:rPr>
          <w:t>with</w:t>
        </w:r>
      </w:ins>
      <w:ins w:id="19" w:author="Tyler Van Pelt" w:date="2022-02-05T17:24:00Z">
        <w:r>
          <w:rPr>
            <w:rFonts w:eastAsia="Times New Roman" w:cs="Calibri"/>
            <w:color w:val="000000"/>
          </w:rPr>
          <w:t xml:space="preserve"> the agreement as well as following the recovery time/point objectives.</w:t>
        </w:r>
      </w:ins>
    </w:p>
    <w:p w14:paraId="3EDE5874" w14:textId="77777777" w:rsidR="00C02395" w:rsidRPr="00C02395" w:rsidRDefault="00C02395" w:rsidP="00C02395">
      <w:pPr>
        <w:spacing w:line="240" w:lineRule="auto"/>
        <w:rPr>
          <w:rFonts w:ascii="Times New Roman" w:eastAsia="Times New Roman" w:hAnsi="Times New Roman"/>
          <w:sz w:val="24"/>
          <w:szCs w:val="24"/>
        </w:rPr>
      </w:pPr>
      <w:r w:rsidRPr="00C02395">
        <w:rPr>
          <w:rFonts w:eastAsia="Times New Roman" w:cs="Calibri"/>
          <w:color w:val="000000"/>
        </w:rPr>
        <w:t xml:space="preserve">Backup restoration and failover testing should be tested every </w:t>
      </w:r>
      <w:ins w:id="20" w:author="Tyler Van Pelt" w:date="2022-02-05T17:03:00Z">
        <w:r w:rsidR="005F5FF8">
          <w:rPr>
            <w:rFonts w:eastAsia="Times New Roman" w:cs="Calibri"/>
            <w:color w:val="000000"/>
          </w:rPr>
          <w:t>five</w:t>
        </w:r>
      </w:ins>
      <w:del w:id="21" w:author="Tyler Van Pelt" w:date="2022-02-05T17:03:00Z">
        <w:r w:rsidRPr="00C02395" w:rsidDel="005F5FF8">
          <w:rPr>
            <w:rFonts w:eastAsia="Times New Roman" w:cs="Calibri"/>
            <w:color w:val="000000"/>
          </w:rPr>
          <w:delText>ten</w:delText>
        </w:r>
      </w:del>
      <w:r w:rsidRPr="00C02395">
        <w:rPr>
          <w:rFonts w:eastAsia="Times New Roman" w:cs="Calibri"/>
          <w:color w:val="000000"/>
        </w:rPr>
        <w:t xml:space="preserve"> years. The Disaster Recovery Plan should be documented in a central repository accessible by all relevant business stakeholders and the Recovery Team. The plan should be reviewed and approved every </w:t>
      </w:r>
      <w:ins w:id="22" w:author="Tyler Van Pelt" w:date="2022-02-05T17:03:00Z">
        <w:r w:rsidR="005F5FF8">
          <w:rPr>
            <w:rFonts w:eastAsia="Times New Roman" w:cs="Calibri"/>
            <w:color w:val="000000"/>
          </w:rPr>
          <w:t>five</w:t>
        </w:r>
      </w:ins>
      <w:del w:id="23" w:author="Tyler Van Pelt" w:date="2022-02-05T17:03:00Z">
        <w:r w:rsidRPr="00C02395" w:rsidDel="005F5FF8">
          <w:rPr>
            <w:rFonts w:eastAsia="Times New Roman" w:cs="Calibri"/>
            <w:color w:val="000000"/>
          </w:rPr>
          <w:delText>ten</w:delText>
        </w:r>
      </w:del>
      <w:r w:rsidRPr="00C02395">
        <w:rPr>
          <w:rFonts w:eastAsia="Times New Roman" w:cs="Calibri"/>
          <w:color w:val="000000"/>
        </w:rPr>
        <w:t xml:space="preserve"> years.</w:t>
      </w:r>
    </w:p>
    <w:p w14:paraId="72F42105"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Testing Exercise </w:t>
      </w:r>
    </w:p>
    <w:p w14:paraId="1AA3B694" w14:textId="77777777" w:rsidR="00C02395" w:rsidRPr="00C02395" w:rsidRDefault="00C02395" w:rsidP="00C02395">
      <w:pPr>
        <w:numPr>
          <w:ilvl w:val="0"/>
          <w:numId w:val="6"/>
        </w:numPr>
        <w:spacing w:after="0" w:line="240" w:lineRule="auto"/>
        <w:textAlignment w:val="baseline"/>
        <w:rPr>
          <w:rFonts w:eastAsia="Times New Roman" w:cs="Calibri"/>
          <w:color w:val="000000"/>
        </w:rPr>
      </w:pPr>
      <w:r w:rsidRPr="00C02395">
        <w:rPr>
          <w:rFonts w:eastAsia="Times New Roman" w:cs="Calibri"/>
          <w:color w:val="000000"/>
        </w:rPr>
        <w:t>A business continuity testing exercise is conducted every 2 years. All actions taken are recorded via screen and keystroke recording software and a post-mortem discussion is conducted. All identified areas of enhancement during the exercise will be incorporated into the BCP. </w:t>
      </w:r>
    </w:p>
    <w:p w14:paraId="15A005B0" w14:textId="77777777" w:rsidR="00C02395" w:rsidRPr="00C02395" w:rsidRDefault="00C02395" w:rsidP="00C02395">
      <w:pPr>
        <w:numPr>
          <w:ilvl w:val="0"/>
          <w:numId w:val="6"/>
        </w:numPr>
        <w:spacing w:line="240" w:lineRule="auto"/>
        <w:textAlignment w:val="baseline"/>
        <w:rPr>
          <w:rFonts w:eastAsia="Times New Roman" w:cs="Calibri"/>
          <w:color w:val="000000"/>
        </w:rPr>
      </w:pPr>
      <w:r w:rsidRPr="00C02395">
        <w:rPr>
          <w:rFonts w:eastAsia="Times New Roman" w:cs="Calibri"/>
          <w:color w:val="000000"/>
        </w:rPr>
        <w:t>A disaster recovery testing exercise is conducted by Florp annually. All actions taken are recorded via screen and keystroke recording software and a post-mortem discussion is conducted. All identified areas of enhancement during the exercise will be incorporated into the DRP.</w:t>
      </w:r>
    </w:p>
    <w:p w14:paraId="3706F413" w14:textId="77777777" w:rsidR="00C02395" w:rsidRPr="00C02395" w:rsidRDefault="00C02395" w:rsidP="00C02395">
      <w:pPr>
        <w:spacing w:before="240" w:after="0" w:line="240" w:lineRule="auto"/>
        <w:outlineLvl w:val="0"/>
        <w:rPr>
          <w:rFonts w:ascii="Times New Roman" w:eastAsia="Times New Roman" w:hAnsi="Times New Roman"/>
          <w:b/>
          <w:bCs/>
          <w:kern w:val="36"/>
          <w:sz w:val="48"/>
          <w:szCs w:val="48"/>
        </w:rPr>
      </w:pPr>
      <w:r w:rsidRPr="00C02395">
        <w:rPr>
          <w:rFonts w:eastAsia="Times New Roman" w:cs="Calibri"/>
          <w:color w:val="2F5496"/>
          <w:kern w:val="36"/>
          <w:sz w:val="32"/>
          <w:szCs w:val="32"/>
        </w:rPr>
        <w:t>Glossary</w:t>
      </w:r>
    </w:p>
    <w:p w14:paraId="20CE4D27" w14:textId="77777777" w:rsidR="00C02395" w:rsidRPr="00C02395" w:rsidRDefault="00C02395" w:rsidP="00C02395">
      <w:pPr>
        <w:numPr>
          <w:ilvl w:val="0"/>
          <w:numId w:val="7"/>
        </w:numPr>
        <w:spacing w:after="0" w:line="240" w:lineRule="auto"/>
        <w:textAlignment w:val="baseline"/>
        <w:rPr>
          <w:rFonts w:ascii="Arial" w:eastAsia="Times New Roman" w:hAnsi="Arial" w:cs="Arial"/>
          <w:color w:val="000000"/>
        </w:rPr>
      </w:pPr>
      <w:r w:rsidRPr="00C02395">
        <w:rPr>
          <w:rFonts w:eastAsia="Times New Roman" w:cs="Calibri"/>
          <w:b/>
          <w:bCs/>
          <w:color w:val="000000"/>
        </w:rPr>
        <w:t>Recovery Time Objective (RTO)</w:t>
      </w:r>
      <w:r w:rsidRPr="00C02395">
        <w:rPr>
          <w:rFonts w:eastAsia="Times New Roman" w:cs="Calibri"/>
          <w:color w:val="000000"/>
        </w:rPr>
        <w:t xml:space="preserve"> - The targeted duration of time and a service level within which a business process must be restored after a disaster (or disruption) </w:t>
      </w:r>
      <w:proofErr w:type="gramStart"/>
      <w:r w:rsidRPr="00C02395">
        <w:rPr>
          <w:rFonts w:eastAsia="Times New Roman" w:cs="Calibri"/>
          <w:color w:val="000000"/>
        </w:rPr>
        <w:t>in order to</w:t>
      </w:r>
      <w:proofErr w:type="gramEnd"/>
      <w:r w:rsidRPr="00C02395">
        <w:rPr>
          <w:rFonts w:eastAsia="Times New Roman" w:cs="Calibri"/>
          <w:color w:val="000000"/>
        </w:rPr>
        <w:t xml:space="preserve"> avoid unacceptable consequences associated with a break in business continuity. For example: The length of time that Florp can continue regular operations without a critical system or location. </w:t>
      </w:r>
    </w:p>
    <w:p w14:paraId="25729940" w14:textId="77777777" w:rsidR="00C02395" w:rsidRPr="00C02395" w:rsidRDefault="00C02395" w:rsidP="00C02395">
      <w:pPr>
        <w:numPr>
          <w:ilvl w:val="0"/>
          <w:numId w:val="7"/>
        </w:numPr>
        <w:spacing w:after="0" w:line="240" w:lineRule="auto"/>
        <w:textAlignment w:val="baseline"/>
        <w:rPr>
          <w:rFonts w:ascii="Arial" w:eastAsia="Times New Roman" w:hAnsi="Arial" w:cs="Arial"/>
          <w:color w:val="000000"/>
        </w:rPr>
      </w:pPr>
      <w:r w:rsidRPr="00C02395">
        <w:rPr>
          <w:rFonts w:eastAsia="Times New Roman" w:cs="Calibri"/>
          <w:b/>
          <w:bCs/>
          <w:color w:val="000000"/>
        </w:rPr>
        <w:t>Recovery Point Objective (RPO)</w:t>
      </w:r>
      <w:r w:rsidRPr="00C02395">
        <w:rPr>
          <w:rFonts w:eastAsia="Times New Roman" w:cs="Calibri"/>
          <w:color w:val="000000"/>
        </w:rPr>
        <w:t xml:space="preserve"> - The maximum targeted period in which data or transactions might be lost from an IT service due to a major incident. For example: The length of time that Florp data could afford to not be recovered to maintain business operations. </w:t>
      </w:r>
    </w:p>
    <w:p w14:paraId="386DFC0D" w14:textId="77777777" w:rsidR="00C02395" w:rsidRPr="00C02395" w:rsidRDefault="00C02395" w:rsidP="00C02395">
      <w:pPr>
        <w:numPr>
          <w:ilvl w:val="0"/>
          <w:numId w:val="7"/>
        </w:numPr>
        <w:spacing w:line="240" w:lineRule="auto"/>
        <w:textAlignment w:val="baseline"/>
        <w:rPr>
          <w:rFonts w:ascii="Arial" w:eastAsia="Times New Roman" w:hAnsi="Arial" w:cs="Arial"/>
          <w:color w:val="000000"/>
        </w:rPr>
      </w:pPr>
      <w:r w:rsidRPr="00C02395">
        <w:rPr>
          <w:rFonts w:eastAsia="Times New Roman" w:cs="Calibri"/>
          <w:b/>
          <w:bCs/>
          <w:color w:val="000000"/>
        </w:rPr>
        <w:t>Maximum Tolerable Downtime (MTD)</w:t>
      </w:r>
      <w:r w:rsidRPr="00C02395">
        <w:rPr>
          <w:rFonts w:eastAsia="Times New Roman" w:cs="Calibri"/>
          <w:color w:val="000000"/>
        </w:rPr>
        <w:t xml:space="preserve"> - The total amount of time that a business process can be disrupted without causing any unacceptable consequences.</w:t>
      </w:r>
    </w:p>
    <w:p w14:paraId="6E6B435B" w14:textId="77777777" w:rsidR="0073247A" w:rsidRPr="00C02395" w:rsidRDefault="0073247A" w:rsidP="00C02395"/>
    <w:sectPr w:rsidR="0073247A" w:rsidRPr="00C0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582"/>
    <w:multiLevelType w:val="multilevel"/>
    <w:tmpl w:val="667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74A1"/>
    <w:multiLevelType w:val="hybridMultilevel"/>
    <w:tmpl w:val="1A4AC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60C8E"/>
    <w:multiLevelType w:val="multilevel"/>
    <w:tmpl w:val="868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2FCC"/>
    <w:multiLevelType w:val="multilevel"/>
    <w:tmpl w:val="CA70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37A6C"/>
    <w:multiLevelType w:val="hybridMultilevel"/>
    <w:tmpl w:val="BD92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2AB9"/>
    <w:multiLevelType w:val="multilevel"/>
    <w:tmpl w:val="6FEC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95713"/>
    <w:multiLevelType w:val="hybridMultilevel"/>
    <w:tmpl w:val="828C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33E50"/>
    <w:multiLevelType w:val="hybridMultilevel"/>
    <w:tmpl w:val="66C8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172"/>
    <w:rsid w:val="00366CEE"/>
    <w:rsid w:val="00373172"/>
    <w:rsid w:val="003B3E41"/>
    <w:rsid w:val="005F5FF8"/>
    <w:rsid w:val="005F65DF"/>
    <w:rsid w:val="006A06A3"/>
    <w:rsid w:val="0072000D"/>
    <w:rsid w:val="0073247A"/>
    <w:rsid w:val="00AD10DE"/>
    <w:rsid w:val="00C02395"/>
    <w:rsid w:val="00EE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1856F4"/>
  <w15:chartTrackingRefBased/>
  <w15:docId w15:val="{AC8EBF50-7EA9-4C6B-B1A8-A1E081D7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373172"/>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172"/>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373172"/>
    <w:rPr>
      <w:rFonts w:ascii="Calibri Light" w:eastAsia="Times New Roman" w:hAnsi="Calibri Light" w:cs="Times New Roman"/>
      <w:spacing w:val="-10"/>
      <w:kern w:val="28"/>
      <w:sz w:val="56"/>
      <w:szCs w:val="56"/>
    </w:rPr>
  </w:style>
  <w:style w:type="character" w:customStyle="1" w:styleId="Heading1Char">
    <w:name w:val="Heading 1 Char"/>
    <w:link w:val="Heading1"/>
    <w:uiPriority w:val="9"/>
    <w:rsid w:val="00373172"/>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373172"/>
    <w:pPr>
      <w:ind w:left="720"/>
      <w:contextualSpacing/>
    </w:pPr>
  </w:style>
  <w:style w:type="paragraph" w:styleId="NormalWeb">
    <w:name w:val="Normal (Web)"/>
    <w:basedOn w:val="Normal"/>
    <w:uiPriority w:val="99"/>
    <w:semiHidden/>
    <w:unhideWhenUsed/>
    <w:rsid w:val="00C0239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756</Words>
  <Characters>4240</Characters>
  <Application>Microsoft Office Word</Application>
  <DocSecurity>0</DocSecurity>
  <Lines>67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Smith</dc:creator>
  <cp:keywords/>
  <dc:description/>
  <cp:lastModifiedBy>Thornton, Dustin</cp:lastModifiedBy>
  <cp:revision>2</cp:revision>
  <dcterms:created xsi:type="dcterms:W3CDTF">2022-02-07T22:29:00Z</dcterms:created>
  <dcterms:modified xsi:type="dcterms:W3CDTF">2022-02-07T22:29:00Z</dcterms:modified>
</cp:coreProperties>
</file>